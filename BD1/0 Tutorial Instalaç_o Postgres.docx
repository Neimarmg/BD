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F2" w:rsidRPr="00BF2AF2" w:rsidRDefault="00BF2AF2" w:rsidP="00BF2AF2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Cs w:val="36"/>
          <w:lang w:eastAsia="pt-BR"/>
        </w:rPr>
      </w:pPr>
      <w:r w:rsidRPr="00BF2AF2">
        <w:rPr>
          <w:rFonts w:ascii="Helvetica" w:eastAsia="Times New Roman" w:hAnsi="Helvetica" w:cs="Helvetica"/>
          <w:b/>
          <w:bCs/>
          <w:szCs w:val="36"/>
          <w:lang w:eastAsia="pt-BR"/>
        </w:rPr>
        <w:t>http://imasters.com.br/artigo/2917/postgresql/instalacao_do_postgresql_80/</w:t>
      </w:r>
    </w:p>
    <w:p w:rsidR="00BF2AF2" w:rsidRPr="00BF2AF2" w:rsidRDefault="00BF2AF2" w:rsidP="00BF2AF2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pt-BR"/>
        </w:rPr>
      </w:pPr>
      <w:hyperlink r:id="rId4" w:history="1">
        <w:proofErr w:type="spellStart"/>
        <w:proofErr w:type="gramStart"/>
        <w:r w:rsidRPr="00BF2AF2">
          <w:rPr>
            <w:rFonts w:ascii="Helvetica" w:eastAsia="Times New Roman" w:hAnsi="Helvetica" w:cs="Helvetica"/>
            <w:b/>
            <w:bCs/>
            <w:color w:val="3465A4"/>
            <w:sz w:val="36"/>
            <w:szCs w:val="36"/>
            <w:u w:val="single"/>
            <w:lang w:eastAsia="pt-BR"/>
          </w:rPr>
          <w:t>PostgreSQL</w:t>
        </w:r>
        <w:proofErr w:type="spellEnd"/>
        <w:proofErr w:type="gramEnd"/>
      </w:hyperlink>
      <w:r w:rsidRPr="00BF2AF2">
        <w:rPr>
          <w:rFonts w:ascii="Helvetica" w:eastAsia="Times New Roman" w:hAnsi="Helvetica" w:cs="Helvetica"/>
          <w:b/>
          <w:bCs/>
          <w:sz w:val="36"/>
          <w:szCs w:val="36"/>
          <w:lang w:eastAsia="pt-BR"/>
        </w:rPr>
        <w:t xml:space="preserve"> </w:t>
      </w:r>
    </w:p>
    <w:p w:rsidR="00BF2AF2" w:rsidRPr="00BF2AF2" w:rsidRDefault="00BF2AF2" w:rsidP="00BF2AF2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</w:pPr>
      <w:r w:rsidRPr="00BF2AF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  <w:t xml:space="preserve">Instalação do </w:t>
      </w:r>
      <w:proofErr w:type="spellStart"/>
      <w:proofErr w:type="gramStart"/>
      <w:r w:rsidRPr="00BF2AF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  <w:t>PostgreSQL</w:t>
      </w:r>
      <w:proofErr w:type="spellEnd"/>
      <w:proofErr w:type="gramEnd"/>
      <w:r w:rsidRPr="00BF2AF2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pt-BR"/>
        </w:rPr>
        <w:t xml:space="preserve"> 8.0</w:t>
      </w:r>
    </w:p>
    <w:p w:rsidR="00BF2AF2" w:rsidRPr="00BF2AF2" w:rsidRDefault="00BF2AF2" w:rsidP="00BF2AF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1"/>
          <w:szCs w:val="11"/>
          <w:lang w:eastAsia="pt-BR"/>
        </w:rPr>
      </w:pPr>
      <w:proofErr w:type="spellStart"/>
      <w:r w:rsidRPr="00BF2AF2">
        <w:rPr>
          <w:rFonts w:ascii="Helvetica" w:eastAsia="Times New Roman" w:hAnsi="Helvetica" w:cs="Helvetica"/>
          <w:sz w:val="11"/>
          <w:szCs w:val="11"/>
          <w:lang w:eastAsia="pt-BR"/>
        </w:rPr>
        <w:t>Quarta-feira</w:t>
      </w:r>
      <w:proofErr w:type="spellEnd"/>
      <w:r w:rsidRPr="00BF2AF2">
        <w:rPr>
          <w:rFonts w:ascii="Helvetica" w:eastAsia="Times New Roman" w:hAnsi="Helvetica" w:cs="Helvetica"/>
          <w:sz w:val="11"/>
          <w:szCs w:val="11"/>
          <w:lang w:eastAsia="pt-BR"/>
        </w:rPr>
        <w:t xml:space="preserve">, 26/01/2005 às 11h23, por </w:t>
      </w:r>
      <w:hyperlink r:id="rId5" w:history="1">
        <w:r w:rsidRPr="00BF2AF2">
          <w:rPr>
            <w:rFonts w:ascii="Helvetica" w:eastAsia="Times New Roman" w:hAnsi="Helvetica" w:cs="Helvetica"/>
            <w:color w:val="3465A4"/>
            <w:sz w:val="11"/>
            <w:u w:val="single"/>
            <w:lang w:eastAsia="pt-BR"/>
          </w:rPr>
          <w:t xml:space="preserve">Daniel </w:t>
        </w:r>
        <w:proofErr w:type="spellStart"/>
        <w:r w:rsidRPr="00BF2AF2">
          <w:rPr>
            <w:rFonts w:ascii="Helvetica" w:eastAsia="Times New Roman" w:hAnsi="Helvetica" w:cs="Helvetica"/>
            <w:color w:val="3465A4"/>
            <w:sz w:val="11"/>
            <w:u w:val="single"/>
            <w:lang w:eastAsia="pt-BR"/>
          </w:rPr>
          <w:t>Oslei</w:t>
        </w:r>
        <w:proofErr w:type="spellEnd"/>
      </w:hyperlink>
      <w:r w:rsidRPr="00BF2AF2">
        <w:rPr>
          <w:rFonts w:ascii="Helvetica" w:eastAsia="Times New Roman" w:hAnsi="Helvetica" w:cs="Helvetica"/>
          <w:sz w:val="11"/>
          <w:lang w:eastAsia="pt-BR"/>
        </w:rPr>
        <w:t xml:space="preserve"> </w:t>
      </w:r>
    </w:p>
    <w:p w:rsidR="00BF2AF2" w:rsidRPr="00BF2AF2" w:rsidRDefault="00BF2AF2" w:rsidP="00BF2AF2">
      <w:pPr>
        <w:spacing w:before="144" w:after="144" w:line="240" w:lineRule="auto"/>
        <w:rPr>
          <w:ins w:id="0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1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Sem dúvida, em mais de 15 anos de história e desenvolvimento do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, nunca houve uma versão tão esperada como a versão 8.0, e admito que estava muito ansioso pelo seu lançamento. Mas valeu a espera, dia 19 de janeiro foi disponibilizado para download o novo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e as pessoas que já gostavam das versões 7.3 ou 7.4 vão gostar muito também da 8.0. Para obter mais informações sobre o que há de novo, leia a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fldChar w:fldCharType="begin"/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instrText xml:space="preserve"> HYPERLINK "http://www.imasters.com.br/artigo.php?cn=2889&amp;cc=2" \t "_blank" </w:instrTex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fldChar w:fldCharType="separate"/>
        </w:r>
        <w:r w:rsidRPr="00BF2AF2">
          <w:rPr>
            <w:rFonts w:ascii="Helvetica" w:eastAsia="Times New Roman" w:hAnsi="Helvetica" w:cs="Helvetica"/>
            <w:color w:val="3465A4"/>
            <w:sz w:val="11"/>
            <w:lang w:eastAsia="pt-BR"/>
          </w:rPr>
          <w:t>matéria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fldChar w:fldCharType="end"/>
        </w:r>
        <w:r w:rsidRPr="00BF2AF2">
          <w:rPr>
            <w:rFonts w:ascii="Helvetica" w:eastAsia="Times New Roman" w:hAnsi="Helvetica" w:cs="Helvetica"/>
            <w:color w:val="2E3436"/>
            <w:sz w:val="11"/>
            <w:lang w:eastAsia="pt-BR"/>
          </w:rPr>
          <w:t xml:space="preserve">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de Fábio Cavalcante aqui no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iMasters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.</w:t>
        </w:r>
      </w:ins>
    </w:p>
    <w:p w:rsidR="00BF2AF2" w:rsidRPr="00BF2AF2" w:rsidRDefault="00BF2AF2" w:rsidP="00BF2AF2">
      <w:pPr>
        <w:spacing w:before="144" w:after="144" w:line="240" w:lineRule="auto"/>
        <w:rPr>
          <w:ins w:id="2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3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veio com muitas mudanças, mas a principal é o suporte nativo para a plataforma Windows. Mas importante observar, que ele é suportado apenas pelas versões 2000, XP e 2003. O Windows NT também é compatível, porém o instalador não irá funcionar, terá que ser feita uma instalação manual com alguns pequenos ajustes. As outras versões (95, 98 e Me) não possuem estrutura de suporte. Para estes casos terá que ser usado o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Cygwin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que é o emulador de ambiente Unix. Outro fato que deve ser levado em consideração é o de que é necessário o sistema de arquivos NTFS, pois ele fornece infra-estrutura para o armazenamento e é mais seguro que o FAT.</w:t>
        </w:r>
      </w:ins>
    </w:p>
    <w:p w:rsidR="00BF2AF2" w:rsidRPr="00BF2AF2" w:rsidRDefault="00BF2AF2" w:rsidP="00BF2AF2">
      <w:pPr>
        <w:spacing w:before="144" w:after="144" w:line="240" w:lineRule="auto"/>
        <w:rPr>
          <w:ins w:id="4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5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Por mais que o instalador facilite muito a vida, algumas pessoas estão tendo dificuldade para instalá-lo. Acabei recebendo uma grande quantidade de e-mails de pessoas com dúvidas relacionadas </w:t>
        </w:r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a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instalação. Por isso elaborei este pequeno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passo-a-passo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de instalação. Para este mini-tutorial instalei 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em um computador que utiliza o Windows XP com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Service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Pack 2, e depois da instalação foi possível utilizar o SGBD com normalidade. </w:t>
        </w:r>
      </w:ins>
    </w:p>
    <w:p w:rsidR="00BF2AF2" w:rsidRPr="00BF2AF2" w:rsidRDefault="00BF2AF2" w:rsidP="00BF2AF2">
      <w:pPr>
        <w:spacing w:before="144" w:after="144" w:line="240" w:lineRule="auto"/>
        <w:rPr>
          <w:ins w:id="6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7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Vamos aos passos:</w:t>
        </w:r>
      </w:ins>
    </w:p>
    <w:p w:rsidR="00BF2AF2" w:rsidRPr="00BF2AF2" w:rsidRDefault="00BF2AF2" w:rsidP="00BF2AF2">
      <w:pPr>
        <w:spacing w:before="144" w:after="144" w:line="240" w:lineRule="auto"/>
        <w:rPr>
          <w:ins w:id="8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9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1º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Em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fldChar w:fldCharType="begin"/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instrText xml:space="preserve"> HYPERLINK "http://www.postgresql.org/download" \t "_blank" </w:instrTex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fldChar w:fldCharType="separate"/>
        </w:r>
        <w:r w:rsidRPr="00BF2AF2">
          <w:rPr>
            <w:rFonts w:ascii="Helvetica" w:eastAsia="Times New Roman" w:hAnsi="Helvetica" w:cs="Helvetica"/>
            <w:color w:val="3465A4"/>
            <w:sz w:val="11"/>
            <w:lang w:eastAsia="pt-BR"/>
          </w:rPr>
          <w:t>http://www.postgresql.org/download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fldChar w:fldCharType="end"/>
        </w:r>
        <w:r w:rsidRPr="00BF2AF2">
          <w:rPr>
            <w:rFonts w:ascii="Helvetica" w:eastAsia="Times New Roman" w:hAnsi="Helvetica" w:cs="Helvetica"/>
            <w:color w:val="2E3436"/>
            <w:sz w:val="11"/>
            <w:lang w:eastAsia="pt-BR"/>
          </w:rPr>
          <w:t xml:space="preserve">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você pode fazer o download do arquivo compactado contendo o instalador, ele possui aproximadamente 17.5 MB de tamanho.</w:t>
        </w:r>
      </w:ins>
    </w:p>
    <w:p w:rsidR="00BF2AF2" w:rsidRPr="00BF2AF2" w:rsidRDefault="00BF2AF2" w:rsidP="00BF2AF2">
      <w:pPr>
        <w:spacing w:before="144" w:after="144" w:line="240" w:lineRule="auto"/>
        <w:rPr>
          <w:ins w:id="10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11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2º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Descompacte o pacote e execute o arquivo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-8.0.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msi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.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Você vai perceber que há seis idiomas para sua escolha (Inglês, Alemão, Francês, Sueco, Turco e Português (Brasil)).</w:t>
        </w:r>
      </w:ins>
    </w:p>
    <w:p w:rsidR="00BF2AF2" w:rsidRPr="00BF2AF2" w:rsidRDefault="00BF2AF2" w:rsidP="00BF2AF2">
      <w:pPr>
        <w:spacing w:before="144" w:after="144" w:line="240" w:lineRule="auto"/>
        <w:rPr>
          <w:ins w:id="12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13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3º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Na janela seguinte, você terá as opções de instalação. Aconselho que os módulos de Database Server e de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User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Interface fiquem habilitados.</w:t>
        </w:r>
      </w:ins>
    </w:p>
    <w:p w:rsidR="00BF2AF2" w:rsidRPr="00BF2AF2" w:rsidRDefault="00BF2AF2" w:rsidP="00BF2AF2">
      <w:pPr>
        <w:spacing w:before="144" w:after="144" w:line="240" w:lineRule="auto"/>
        <w:rPr>
          <w:ins w:id="14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r>
        <w:rPr>
          <w:rFonts w:ascii="Helvetica" w:eastAsia="Times New Roman" w:hAnsi="Helvetica" w:cs="Helvetica"/>
          <w:noProof/>
          <w:color w:val="2E3436"/>
          <w:sz w:val="11"/>
          <w:szCs w:val="11"/>
          <w:lang w:eastAsia="pt-BR"/>
        </w:rPr>
        <w:drawing>
          <wp:inline distT="0" distB="0" distL="0" distR="0">
            <wp:extent cx="4191000" cy="3238500"/>
            <wp:effectExtent l="19050" t="0" r="0" b="0"/>
            <wp:docPr id="8" name="Imagem 8" descr="http://conteudo.imasters.com.br/2917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nteudo.imasters.com.br/2917/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F2" w:rsidRPr="00BF2AF2" w:rsidRDefault="00BF2AF2" w:rsidP="00BF2AF2">
      <w:pPr>
        <w:spacing w:before="144" w:after="144" w:line="240" w:lineRule="auto"/>
        <w:rPr>
          <w:ins w:id="15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16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4º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Se você desejar que 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seja instalado como um serviço no Windows habilite o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checkbox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"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Install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as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service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". Aqui vem uma das partes mais críticas da instalação, que é relacionado </w:t>
        </w:r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a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colocação do usuário que vai rodar o serviço. Esse usuário não é um usuário do SGBD, mas sim do próprio Windows. Este usuário não pode ser administrador e também não pode ser um usuário sem senha.</w:t>
        </w:r>
      </w:ins>
    </w:p>
    <w:p w:rsidR="00BF2AF2" w:rsidRPr="00BF2AF2" w:rsidRDefault="00BF2AF2" w:rsidP="00BF2AF2">
      <w:pPr>
        <w:spacing w:before="144" w:after="144" w:line="240" w:lineRule="auto"/>
        <w:rPr>
          <w:ins w:id="17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r>
        <w:rPr>
          <w:rFonts w:ascii="Helvetica" w:eastAsia="Times New Roman" w:hAnsi="Helvetica" w:cs="Helvetica"/>
          <w:noProof/>
          <w:color w:val="2E3436"/>
          <w:sz w:val="11"/>
          <w:szCs w:val="11"/>
          <w:lang w:eastAsia="pt-BR"/>
        </w:rPr>
        <w:lastRenderedPageBreak/>
        <w:drawing>
          <wp:inline distT="0" distB="0" distL="0" distR="0">
            <wp:extent cx="4191000" cy="3248025"/>
            <wp:effectExtent l="19050" t="0" r="0" b="0"/>
            <wp:docPr id="9" name="Imagem 9" descr="http://conteudo.imasters.com.br/2917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onteudo.imasters.com.br/2917/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F2" w:rsidRPr="00BF2AF2" w:rsidRDefault="00BF2AF2" w:rsidP="00BF2AF2">
      <w:pPr>
        <w:spacing w:before="144" w:after="144" w:line="240" w:lineRule="auto"/>
        <w:rPr>
          <w:ins w:id="18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19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O instalador fornece a opção de criar um usuário para você, no entanto, não aconselho, pois ele cria o usuário e cria também uma senha aleatória, que na maioria das vezes é complicada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escreve-la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novamente. </w:t>
        </w:r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Vejam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na figura abaixo um exemplo de senha criada. O melhor mesmo é você criar um usuário manualmente.</w:t>
        </w:r>
      </w:ins>
    </w:p>
    <w:p w:rsidR="00BF2AF2" w:rsidRPr="00BF2AF2" w:rsidRDefault="00BF2AF2" w:rsidP="00BF2AF2">
      <w:pPr>
        <w:spacing w:before="144" w:after="144" w:line="240" w:lineRule="auto"/>
        <w:rPr>
          <w:ins w:id="20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r>
        <w:rPr>
          <w:rFonts w:ascii="Helvetica" w:eastAsia="Times New Roman" w:hAnsi="Helvetica" w:cs="Helvetica"/>
          <w:noProof/>
          <w:color w:val="2E3436"/>
          <w:sz w:val="11"/>
          <w:szCs w:val="11"/>
          <w:lang w:eastAsia="pt-BR"/>
        </w:rPr>
        <w:drawing>
          <wp:inline distT="0" distB="0" distL="0" distR="0">
            <wp:extent cx="4191000" cy="2505075"/>
            <wp:effectExtent l="19050" t="0" r="0" b="0"/>
            <wp:docPr id="10" name="Imagem 10" descr="http://conteudo.imasters.com.br/2917/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onteudo.imasters.com.br/2917/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F2" w:rsidRPr="00BF2AF2" w:rsidRDefault="00BF2AF2" w:rsidP="00BF2AF2">
      <w:pPr>
        <w:spacing w:before="144" w:after="144" w:line="240" w:lineRule="auto"/>
        <w:rPr>
          <w:ins w:id="21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22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5º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Na janela seguinte é pedida as opções relacionadas </w:t>
        </w:r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a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que porta o servidor irá rodar, codificação e também qual será o super usuário. Este usuário é um usuário interno do SGBD e não pode possuir a mesma senha do usuário do Windows especificado anteriormente.</w:t>
        </w:r>
      </w:ins>
    </w:p>
    <w:p w:rsidR="00BF2AF2" w:rsidRPr="00BF2AF2" w:rsidRDefault="00BF2AF2" w:rsidP="00BF2AF2">
      <w:pPr>
        <w:spacing w:before="144" w:after="144" w:line="240" w:lineRule="auto"/>
        <w:rPr>
          <w:ins w:id="23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24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Também existe a opção para aceitar conexões que não são vindas de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localhost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. Por mais que esta opção esteja selecionada, você terá que conceder acesso aos endereços que desejar editando o arquivo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pg_hba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.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conf.</w:t>
        </w:r>
      </w:ins>
    </w:p>
    <w:p w:rsidR="00BF2AF2" w:rsidRPr="00BF2AF2" w:rsidRDefault="00BF2AF2" w:rsidP="00BF2AF2">
      <w:pPr>
        <w:spacing w:before="144" w:after="144" w:line="240" w:lineRule="auto"/>
        <w:rPr>
          <w:ins w:id="25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r>
        <w:rPr>
          <w:rFonts w:ascii="Helvetica" w:eastAsia="Times New Roman" w:hAnsi="Helvetica" w:cs="Helvetica"/>
          <w:noProof/>
          <w:color w:val="2E3436"/>
          <w:sz w:val="11"/>
          <w:szCs w:val="11"/>
          <w:lang w:eastAsia="pt-BR"/>
        </w:rPr>
        <w:lastRenderedPageBreak/>
        <w:drawing>
          <wp:inline distT="0" distB="0" distL="0" distR="0">
            <wp:extent cx="4191000" cy="3238500"/>
            <wp:effectExtent l="19050" t="0" r="0" b="0"/>
            <wp:docPr id="11" name="Imagem 11" descr="http://conteudo.imasters.com.br/2917/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onteudo.imasters.com.br/2917/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F2" w:rsidRPr="00BF2AF2" w:rsidRDefault="00BF2AF2" w:rsidP="00BF2AF2">
      <w:pPr>
        <w:spacing w:before="144" w:after="144" w:line="240" w:lineRule="auto"/>
        <w:rPr>
          <w:ins w:id="26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27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6º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Você também terá que optar pelos módulos adicionais que deseja instalar, na imagem abaixo eu selecionei praticamente todas, pois desejo fazer experimentos com eles, mas não </w:t>
        </w:r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é necessários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que você deixe todos habilitados, fica a seu critério o que você realmente vai utilizar.</w:t>
        </w:r>
      </w:ins>
    </w:p>
    <w:p w:rsidR="00BF2AF2" w:rsidRPr="00BF2AF2" w:rsidRDefault="00BF2AF2" w:rsidP="00BF2AF2">
      <w:pPr>
        <w:spacing w:before="144" w:after="144" w:line="240" w:lineRule="auto"/>
        <w:rPr>
          <w:ins w:id="28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r>
        <w:rPr>
          <w:rFonts w:ascii="Helvetica" w:eastAsia="Times New Roman" w:hAnsi="Helvetica" w:cs="Helvetica"/>
          <w:noProof/>
          <w:color w:val="2E3436"/>
          <w:sz w:val="11"/>
          <w:szCs w:val="11"/>
          <w:lang w:eastAsia="pt-BR"/>
        </w:rPr>
        <w:drawing>
          <wp:inline distT="0" distB="0" distL="0" distR="0">
            <wp:extent cx="4191000" cy="3238500"/>
            <wp:effectExtent l="19050" t="0" r="0" b="0"/>
            <wp:docPr id="12" name="Imagem 12" descr="http://conteudo.imasters.com.br/2917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onteudo.imasters.com.br/2917/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6525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1"/>
        <w:gridCol w:w="5504"/>
      </w:tblGrid>
      <w:tr w:rsidR="00BF2AF2" w:rsidRPr="00BF2AF2" w:rsidTr="00BF2AF2">
        <w:tc>
          <w:tcPr>
            <w:tcW w:w="124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B-Tree</w:t>
            </w:r>
            <w:proofErr w:type="spellEnd"/>
          </w:p>
        </w:tc>
        <w:tc>
          <w:tcPr>
            <w:tcW w:w="507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implementação do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B-Tree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usando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GiST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para vários tipos de dados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ChkPass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Tipo de senha que é automaticamente checada e convertida na entrada, sendo armazenada de forma criptografada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Cube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Tipo de dados que representando cubos multidimensionais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DBLInk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Funções que retornam resultados a partir de um banco de dados remoto.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DBSize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Módulo utilizado no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PgAdmin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que contém funções para a busca de tamanho de um objeto no banco de dados.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Earth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Distance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Módulo que contém duas diferentes abordagens para calcular grandes distâncias levando em consideração a </w:t>
            </w: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lastRenderedPageBreak/>
              <w:t>curvatura da Terra. Para instalar esse módulo você necessita instalar também o módulo Cube.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lastRenderedPageBreak/>
              <w:t>Fuzzy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String Match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Funções para comparação "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fuzzy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" de strings.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Integer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Aggregator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Um integrador/enumerados de inteiros.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Integer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Essa é uma da estrutura de dados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RD-tree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utilizando a interface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GiST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para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ISBN e ISSN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Tipos de dados para ISBN (livros) e ISSN (seriais)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Large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Objects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(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lo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Extensão do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para tratar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Large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Objects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L-Tree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implementação</w:t>
            </w:r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de tipos de dados, métodos de acesso indexados e consultas para dados organizados em uma estrutura de árvore.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Misc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.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Utilities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Diversas funções úteis para 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No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Update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Módulo que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implementa</w:t>
            </w:r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um gatilho para prevenir atualizações em colunas isoladas.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Trigram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Matching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Módulo que proporciona funções e classes de índices para determinar a similaridade de textos baseados em comparação de trigramas.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Suporte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PgAdmin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Conjunto de funções empregadas para proporcionar funcionalidades adicionais no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PgAdmin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Funções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Cripto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Funções criptográficas para 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PGStartTuple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Retorna o comprimento da tabela, a percentagem de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tuplas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"mortas" em uma tabela e outras informações.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R-Tree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Gist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implementação de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R-Tree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empregando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GiST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SEG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 tipo definido pelo usuário representando medidas de laboratório, tais como intervalo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de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de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ponto flutuante.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String IO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Módulo que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implementa</w:t>
            </w:r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funções de saída que podem ser empregadas no lugar das padrões, de modo a obter o valor de campos de texto impressos no formato utilizado por strings C.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Table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Functions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amostra de funções C que retornam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setof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e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setof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composto.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TSearch2</w:t>
            </w:r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extensão de busca de texto completa para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. Esse módulo deve ser empregado preferencialmente em relação ao "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Full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Text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Index</w:t>
            </w:r>
            <w:proofErr w:type="spell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" e "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TSearch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" para novas aplicações.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User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Lock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Esse módulo proporciona suporte para bloqueio cooperativo de longo prazo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a nível de</w:t>
            </w:r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usuário.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Full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Text</w:t>
            </w:r>
            <w:proofErr w:type="spellEnd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 xml:space="preserve"> </w:t>
            </w:r>
            <w:proofErr w:type="spell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Index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tentativa de algum tipo de Indexação de Texto Completo para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. O módulo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TSearch2</w:t>
            </w:r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é recomendados em seu lugar, para novas aplicações.</w:t>
            </w:r>
          </w:p>
        </w:tc>
      </w:tr>
      <w:tr w:rsidR="00BF2AF2" w:rsidRPr="00BF2AF2" w:rsidTr="00BF2AF2"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color w:val="0066CC"/>
                <w:sz w:val="11"/>
                <w:szCs w:val="11"/>
                <w:lang w:eastAsia="pt-BR"/>
              </w:rPr>
              <w:t>TSearch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7F7F7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BF2AF2" w:rsidRPr="00BF2AF2" w:rsidRDefault="00BF2AF2" w:rsidP="00BF2AF2">
            <w:pPr>
              <w:spacing w:before="144" w:after="144" w:line="240" w:lineRule="auto"/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</w:pPr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Uma extensão de busca de texto completo para </w:t>
            </w:r>
            <w:proofErr w:type="spellStart"/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PostgreSQL</w:t>
            </w:r>
            <w:proofErr w:type="spellEnd"/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. O módulo </w:t>
            </w:r>
            <w:proofErr w:type="gramStart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>TSearch2</w:t>
            </w:r>
            <w:proofErr w:type="gramEnd"/>
            <w:r w:rsidRPr="00BF2AF2">
              <w:rPr>
                <w:rFonts w:ascii="Helvetica" w:eastAsia="Times New Roman" w:hAnsi="Helvetica" w:cs="Helvetica"/>
                <w:sz w:val="11"/>
                <w:szCs w:val="11"/>
                <w:lang w:eastAsia="pt-BR"/>
              </w:rPr>
              <w:t xml:space="preserve"> é recomendados em seu lugar, para novas aplicações.</w:t>
            </w:r>
          </w:p>
        </w:tc>
      </w:tr>
    </w:tbl>
    <w:p w:rsidR="00BF2AF2" w:rsidRPr="00BF2AF2" w:rsidRDefault="00BF2AF2" w:rsidP="00BF2AF2">
      <w:pPr>
        <w:spacing w:before="144" w:after="144" w:line="240" w:lineRule="auto"/>
        <w:rPr>
          <w:ins w:id="29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30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7º - </w:t>
        </w:r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Se você optou por instalar o módulo do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PostGIS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, uma nova janela irá aparecer perguntando se deseja habilitar as funções do </w:t>
        </w:r>
        <w:proofErr w:type="spell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PostGIS</w:t>
        </w:r>
        <w:proofErr w:type="spell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em template1.</w:t>
        </w:r>
      </w:ins>
    </w:p>
    <w:p w:rsidR="00BF2AF2" w:rsidRPr="00BF2AF2" w:rsidRDefault="00BF2AF2" w:rsidP="00BF2AF2">
      <w:pPr>
        <w:spacing w:before="144" w:after="144" w:line="240" w:lineRule="auto"/>
        <w:rPr>
          <w:ins w:id="31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32" w:author="Unknown">
        <w:r w:rsidRPr="00BF2AF2">
          <w:rPr>
            <w:rFonts w:ascii="Helvetica" w:eastAsia="Times New Roman" w:hAnsi="Helvetica" w:cs="Helvetica"/>
            <w:b/>
            <w:bCs/>
            <w:color w:val="2E3436"/>
            <w:sz w:val="11"/>
            <w:lang w:eastAsia="pt-BR"/>
          </w:rPr>
          <w:t xml:space="preserve">8º - </w:t>
        </w:r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Pronto, muito fácil</w:t>
        </w:r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. Agora o instalador jogará os arquivos adequadamente nos lugares especificados e seu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8.0 estará pronto para trabalhar.</w:t>
        </w:r>
      </w:ins>
    </w:p>
    <w:p w:rsidR="00BF2AF2" w:rsidRPr="00BF2AF2" w:rsidRDefault="00BF2AF2" w:rsidP="00BF2AF2">
      <w:pPr>
        <w:spacing w:before="144" w:after="144" w:line="240" w:lineRule="auto"/>
        <w:rPr>
          <w:ins w:id="33" w:author="Unknown"/>
          <w:rFonts w:ascii="Helvetica" w:eastAsia="Times New Roman" w:hAnsi="Helvetica" w:cs="Helvetica"/>
          <w:color w:val="2E3436"/>
          <w:sz w:val="11"/>
          <w:szCs w:val="11"/>
          <w:lang w:eastAsia="pt-BR"/>
        </w:rPr>
      </w:pPr>
      <w:ins w:id="34" w:author="Unknown"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Experimentem instalar 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8.0, pois vale a pena. Esta versão mostra que o </w:t>
        </w:r>
        <w:proofErr w:type="spellStart"/>
        <w:proofErr w:type="gramStart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>PostgreSQL</w:t>
        </w:r>
        <w:proofErr w:type="spellEnd"/>
        <w:proofErr w:type="gramEnd"/>
        <w:r w:rsidRPr="00BF2AF2">
          <w:rPr>
            <w:rFonts w:ascii="Helvetica" w:eastAsia="Times New Roman" w:hAnsi="Helvetica" w:cs="Helvetica"/>
            <w:color w:val="2E3436"/>
            <w:sz w:val="11"/>
            <w:szCs w:val="11"/>
            <w:lang w:eastAsia="pt-BR"/>
          </w:rPr>
          <w:t xml:space="preserve"> amadureceu mais ainda e vem na tentativa de nos atender na maioria das necessidades de um SGBD.</w:t>
        </w:r>
      </w:ins>
    </w:p>
    <w:p w:rsidR="00EB65B1" w:rsidRDefault="00EB65B1"/>
    <w:sectPr w:rsidR="00EB65B1" w:rsidSect="00EB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BF2AF2"/>
    <w:rsid w:val="00BF2AF2"/>
    <w:rsid w:val="00EB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B1"/>
  </w:style>
  <w:style w:type="paragraph" w:styleId="Ttulo1">
    <w:name w:val="heading 1"/>
    <w:basedOn w:val="Normal"/>
    <w:link w:val="Ttulo1Char"/>
    <w:uiPriority w:val="9"/>
    <w:qFormat/>
    <w:rsid w:val="00BF2A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F2A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A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F2A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F2AF2"/>
    <w:rPr>
      <w:color w:val="3465A4"/>
      <w:u w:val="single"/>
    </w:rPr>
  </w:style>
  <w:style w:type="paragraph" w:customStyle="1" w:styleId="meta">
    <w:name w:val="meta"/>
    <w:basedOn w:val="Normal"/>
    <w:rsid w:val="00BF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rc11">
    <w:name w:val="wrc11"/>
    <w:basedOn w:val="Fontepargpadro"/>
    <w:rsid w:val="00BF2AF2"/>
  </w:style>
  <w:style w:type="character" w:styleId="Forte">
    <w:name w:val="Strong"/>
    <w:basedOn w:val="Fontepargpadro"/>
    <w:uiPriority w:val="22"/>
    <w:qFormat/>
    <w:rsid w:val="00BF2AF2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A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7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imasters.com.br/autor/90/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imasters.com.br/secao/postgresql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1124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</dc:creator>
  <cp:lastModifiedBy>Fábio</cp:lastModifiedBy>
  <cp:revision>1</cp:revision>
  <dcterms:created xsi:type="dcterms:W3CDTF">2011-05-24T12:55:00Z</dcterms:created>
  <dcterms:modified xsi:type="dcterms:W3CDTF">2011-05-24T12:58:00Z</dcterms:modified>
</cp:coreProperties>
</file>